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8.0" w:type="dxa"/>
        <w:jc w:val="left"/>
        <w:tblInd w:w="-108.0" w:type="dxa"/>
        <w:tblLayout w:type="fixed"/>
        <w:tblLook w:val="0000"/>
      </w:tblPr>
      <w:tblGrid>
        <w:gridCol w:w="1008"/>
        <w:gridCol w:w="3420"/>
        <w:gridCol w:w="630"/>
        <w:gridCol w:w="1170"/>
        <w:gridCol w:w="2520"/>
        <w:tblGridChange w:id="0">
          <w:tblGrid>
            <w:gridCol w:w="1008"/>
            <w:gridCol w:w="3420"/>
            <w:gridCol w:w="630"/>
            <w:gridCol w:w="117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Tham Yeng Kitt (Joseph)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05/06/2025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General.</w:t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What version of .NET have you worked with?</w:t>
      </w:r>
    </w:p>
    <w:tbl>
      <w:tblPr>
        <w:tblStyle w:val="Table3"/>
        <w:tblW w:w="6384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3192"/>
        <w:gridCol w:w="3192"/>
        <w:tblGridChange w:id="0">
          <w:tblGrid>
            <w:gridCol w:w="3192"/>
            <w:gridCol w:w="3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Core / .NET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Years of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.Net Framework 4.7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 years+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Less than a year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What is the current .NET version that you are working on?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  <w:t xml:space="preserve">.Net Core 6.0 mainly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What sort of .NET technology have you worked on?</w:t>
      </w:r>
    </w:p>
    <w:tbl>
      <w:tblPr>
        <w:tblStyle w:val="Table4"/>
        <w:tblW w:w="9245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3081"/>
        <w:gridCol w:w="880"/>
        <w:gridCol w:w="3475"/>
        <w:gridCol w:w="1809"/>
        <w:tblGridChange w:id="0">
          <w:tblGrid>
            <w:gridCol w:w="3081"/>
            <w:gridCol w:w="880"/>
            <w:gridCol w:w="3475"/>
            <w:gridCol w:w="18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VB/C#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(Basic/Intermediate/Advance)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Years of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ASP.NET Core – Web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 years+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.NET Core – Desktop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Virtually Basic to 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Less than a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ASP.NET - Webform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ASP.NET - MVC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years+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Windows Form Application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Basic - 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year+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Console Application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Basic - 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Windows Service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WCF Service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Web API 2.0 and above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Basic - 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year+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LINQ to SQL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Less than a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Entity Framework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C#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years+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Blazor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 years+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* Please include the technology that are not listed here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What are some of the revision source control system that you have used?</w:t>
      </w:r>
    </w:p>
    <w:tbl>
      <w:tblPr>
        <w:tblStyle w:val="Table5"/>
        <w:tblW w:w="9288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3081"/>
        <w:gridCol w:w="3475"/>
        <w:gridCol w:w="2732"/>
        <w:tblGridChange w:id="0">
          <w:tblGrid>
            <w:gridCol w:w="3081"/>
            <w:gridCol w:w="3475"/>
            <w:gridCol w:w="27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(Basic/Intermediate/Advance)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Years of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CVS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sdt>
              <w:sdtPr>
                <w:tag w:val="goog_rdk_1"/>
              </w:sdtPr>
              <w:sdtContent>
                <w:ins w:author="Tham Kitt" w:id="0" w:date="2025-06-05T13:50:04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-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sdt>
              <w:sdtPr>
                <w:tag w:val="goog_rdk_3"/>
              </w:sdtPr>
              <w:sdtContent>
                <w:ins w:author="Tham Kitt" w:id="1" w:date="2025-06-05T13:50:03Z"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-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sdt>
              <w:sdtPr>
                <w:tag w:val="goog_rdk_5"/>
              </w:sdtPr>
              <w:sdtContent>
                <w:ins w:author="Tham Kitt" w:id="2" w:date="2025-06-05T13:50:02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-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sdt>
              <w:sdtPr>
                <w:tag w:val="goog_rdk_7"/>
              </w:sdtPr>
              <w:sdtContent>
                <w:ins w:author="Tham Kitt" w:id="3" w:date="2025-06-05T13:50:02Z"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-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Basic - 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 years+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TFS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years+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SourceSafe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sdt>
              <w:sdtPr>
                <w:tag w:val="goog_rdk_9"/>
              </w:sdtPr>
              <w:sdtContent>
                <w:ins w:author="Tham Kitt" w:id="4" w:date="2025-06-05T13:49:57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-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sdt>
              <w:sdtPr>
                <w:tag w:val="goog_rdk_11"/>
              </w:sdtPr>
              <w:sdtContent>
                <w:ins w:author="Tham Kitt" w:id="5" w:date="2025-06-05T13:50:02Z"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-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* Please include the revision source control system that are not listed here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What kind of database/caching systems (all the versions) that you have worked with?</w:t>
      </w:r>
    </w:p>
    <w:tbl>
      <w:tblPr>
        <w:tblStyle w:val="Table6"/>
        <w:tblW w:w="9206.000000000002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58"/>
        <w:gridCol w:w="1800"/>
        <w:gridCol w:w="3321"/>
        <w:gridCol w:w="1727"/>
        <w:tblGridChange w:id="0">
          <w:tblGrid>
            <w:gridCol w:w="2358"/>
            <w:gridCol w:w="1800"/>
            <w:gridCol w:w="3321"/>
            <w:gridCol w:w="172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Release/Version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(Basic/Intermediate/Advance)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Years of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Microsoft SQL Server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ins w:author="Tham Kitt" w:id="6" w:date="2025-06-05T13:50:18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2008,2012,2016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5"/>
              </w:sdtPr>
              <w:sdtContent>
                <w:ins w:author="Tham Kitt" w:id="7" w:date="2025-06-05T13:50:29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Basic - Intermediate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7"/>
              </w:sdtPr>
              <w:sdtContent>
                <w:ins w:author="Tham Kitt" w:id="8" w:date="2025-06-05T13:50:34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5 years+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PostgreSQL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19"/>
              </w:sdtPr>
              <w:sdtContent>
                <w:ins w:author="Tham Kitt" w:id="9" w:date="2025-06-05T13:54:30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-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1"/>
              </w:sdtPr>
              <w:sdtContent>
                <w:ins w:author="Tham Kitt" w:id="10" w:date="2025-06-05T13:54:04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Basic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ins w:author="Tham Kitt" w:id="11" w:date="2025-06-05T13:54:07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Less than a year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RDBMS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ins w:author="Tham Kitt" w:id="12" w:date="2025-06-05T13:53:31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Version 3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7"/>
              </w:sdtPr>
              <w:sdtContent>
                <w:ins w:author="Tham Kitt" w:id="13" w:date="2025-06-05T13:53:35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Basic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9"/>
              </w:sdtPr>
              <w:sdtContent>
                <w:ins w:author="Tham Kitt" w:id="14" w:date="2025-06-05T13:53:37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Less than a year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DynamoDB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MongoDB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Amazon ElastiCache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1"/>
              </w:sdtPr>
              <w:sdtContent>
                <w:ins w:author="Tham Kitt" w:id="15" w:date="2025-06-05T13:54:15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Oracle Tom Cat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ins w:author="Tham Kitt" w:id="16" w:date="2025-06-05T13:54:27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-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ins w:author="Tham Kitt" w:id="17" w:date="2025-06-05T13:54:32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Basic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ins w:author="Tham Kitt" w:id="18" w:date="2025-06-05T13:54:22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Less than a year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39"/>
              </w:sdtPr>
              <w:sdtContent>
                <w:ins w:author="Tham Kitt" w:id="19" w:date="2025-06-05T13:54:46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Sql Anywhere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ins w:author="Tham Kitt" w:id="20" w:date="2025-06-05T13:54:55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Version 17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43"/>
              </w:sdtPr>
              <w:sdtContent>
                <w:ins w:author="Tham Kitt" w:id="21" w:date="2025-06-05T13:54:59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Basic - Intermediate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ins w:author="Tham Kitt" w:id="22" w:date="2025-06-05T13:55:04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 years+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* Please include the database/caching system that are not listed here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What sort of client-side technologies have you worked on?</w:t>
      </w:r>
    </w:p>
    <w:tbl>
      <w:tblPr>
        <w:tblStyle w:val="Table7"/>
        <w:tblW w:w="9206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6"/>
        <w:gridCol w:w="1843"/>
        <w:gridCol w:w="3260"/>
        <w:gridCol w:w="1727"/>
        <w:tblGridChange w:id="0">
          <w:tblGrid>
            <w:gridCol w:w="2376"/>
            <w:gridCol w:w="1843"/>
            <w:gridCol w:w="3260"/>
            <w:gridCol w:w="172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Release/Version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(Basic/Intermediate/Advance)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Years of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AngularJS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Knockout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Bootstrap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47"/>
              </w:sdtPr>
              <w:sdtContent>
                <w:ins w:author="Tham Kitt" w:id="23" w:date="2025-06-05T13:55:17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49"/>
              </w:sdtPr>
              <w:sdtContent>
                <w:ins w:author="Tham Kitt" w:id="24" w:date="2025-06-05T13:55:21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Intermediate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ins w:author="Tham Kitt" w:id="25" w:date="2025-06-05T13:55:28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5 years+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Foundation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VueJS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53"/>
              </w:sdtPr>
              <w:sdtContent>
                <w:ins w:author="Tham Kitt" w:id="26" w:date="2025-06-05T13:56:25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Blazor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55"/>
              </w:sdtPr>
              <w:sdtContent>
                <w:ins w:author="Tham Kitt" w:id="27" w:date="2025-06-05T13:56:50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.Net 6 and .Net 8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57"/>
              </w:sdtPr>
              <w:sdtContent>
                <w:ins w:author="Tham Kitt" w:id="28" w:date="2025-06-05T13:57:01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Basic - Intermediate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59"/>
              </w:sdtPr>
              <w:sdtContent>
                <w:ins w:author="Tham Kitt" w:id="29" w:date="2025-06-05T13:57:05Z"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 years +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* Please include the other client-side technologies that are not listed here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Do you have knowledge or have worked on the following? </w:t>
      </w:r>
    </w:p>
    <w:tbl>
      <w:tblPr>
        <w:tblStyle w:val="Table8"/>
        <w:tblW w:w="9245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3041"/>
        <w:gridCol w:w="3730"/>
        <w:gridCol w:w="2474"/>
        <w:tblGridChange w:id="0">
          <w:tblGrid>
            <w:gridCol w:w="3041"/>
            <w:gridCol w:w="3730"/>
            <w:gridCol w:w="247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(Basic/Intermediate/Advance)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Years of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Node.Js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jQuery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sdt>
              <w:sdtPr>
                <w:tag w:val="goog_rdk_61"/>
              </w:sdtPr>
              <w:sdtContent>
                <w:ins w:author="Tham Kitt" w:id="30" w:date="2025-06-05T13:57:11Z"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Intermediate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sdt>
              <w:sdtPr>
                <w:tag w:val="goog_rdk_63"/>
              </w:sdtPr>
              <w:sdtContent>
                <w:ins w:author="Tham Kitt" w:id="31" w:date="2025-06-05T13:57:17Z"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 years+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JavaScript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sdt>
              <w:sdtPr>
                <w:tag w:val="goog_rdk_65"/>
              </w:sdtPr>
              <w:sdtContent>
                <w:ins w:author="Tham Kitt" w:id="32" w:date="2025-06-05T13:57:19Z"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Basic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sdt>
              <w:sdtPr>
                <w:tag w:val="goog_rdk_67"/>
              </w:sdtPr>
              <w:sdtContent>
                <w:ins w:author="Tham Kitt" w:id="33" w:date="2025-06-05T13:57:20Z"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 years+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MS SQL - Transact SQL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rPr>
                <w:vertAlign w:val="baseline"/>
              </w:rPr>
            </w:pPr>
            <w:sdt>
              <w:sdtPr>
                <w:tag w:val="goog_rdk_69"/>
              </w:sdtPr>
              <w:sdtContent>
                <w:ins w:author="Tham Kitt" w:id="34" w:date="2025-06-05T13:58:16Z"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Basic - Intermediate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vertAlign w:val="baseline"/>
              </w:rPr>
            </w:pPr>
            <w:sdt>
              <w:sdtPr>
                <w:tag w:val="goog_rdk_71"/>
              </w:sdtPr>
              <w:sdtContent>
                <w:ins w:author="Tham Kitt" w:id="35" w:date="2025-06-05T13:58:20Z"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 years+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Amazon Web Service (AWS)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Microsoft Azure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vertAlign w:val="baseline"/>
              </w:rPr>
            </w:pPr>
            <w:sdt>
              <w:sdtPr>
                <w:tag w:val="goog_rdk_73"/>
              </w:sdtPr>
              <w:sdtContent>
                <w:ins w:author="Tham Kitt" w:id="36" w:date="2025-06-05T13:57:32Z"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Basic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sdt>
              <w:sdtPr>
                <w:tag w:val="goog_rdk_75"/>
              </w:sdtPr>
              <w:sdtContent>
                <w:ins w:author="Tham Kitt" w:id="37" w:date="2025-06-05T13:57:34Z"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Less than a year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Google Cloud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Alibaba Cloud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* Please include the knowledge that are not listed here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8. What are some of the unit test frameworks/tools that you have used?</w:t>
      </w:r>
    </w:p>
    <w:tbl>
      <w:tblPr>
        <w:tblStyle w:val="Table9"/>
        <w:tblW w:w="9018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3192"/>
        <w:gridCol w:w="5826"/>
        <w:tblGridChange w:id="0">
          <w:tblGrid>
            <w:gridCol w:w="3192"/>
            <w:gridCol w:w="58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Skill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(Basic/Intermediate/Advance)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NUnit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MSTest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Selenium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Postman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>
                <w:vertAlign w:val="baseline"/>
              </w:rPr>
            </w:pPr>
            <w:sdt>
              <w:sdtPr>
                <w:tag w:val="goog_rdk_77"/>
              </w:sdtPr>
              <w:sdtContent>
                <w:ins w:author="Tham Kitt" w:id="38" w:date="2025-06-05T13:58:53Z"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Basic - Intermediate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Runscope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* Please include the unit test frameworks that are not listed here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What kind of continuous integration systems (all the versions) that you have worked with?</w:t>
      </w:r>
    </w:p>
    <w:tbl>
      <w:tblPr>
        <w:tblStyle w:val="Table10"/>
        <w:tblW w:w="8890.0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3528"/>
        <w:gridCol w:w="1980"/>
        <w:gridCol w:w="3382"/>
        <w:tblGridChange w:id="0">
          <w:tblGrid>
            <w:gridCol w:w="3528"/>
            <w:gridCol w:w="1980"/>
            <w:gridCol w:w="338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Release/Version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Skill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(Basic/Intermediate/Advance)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Jenkins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CodePipeline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* Please include the continuous integration systems that are not listed here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Code and submit the full solution with source 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This assessment contains 1 Tasks only with 3 basic and 2 advance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Candidate must complete the basic sections.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Candidate able to complete the advance section as well will be ranked higher.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Code and submit the full solution with source 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Grading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Correctness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• Comprehension - understand the requirement and produce code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• Bug free - the coding is done without logic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• Performant - able to execute within acceptable timeframe.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• Code formatting - spaces, indentation, braces, new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• Naming convention - variables, methods, classes are named meaningfully.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• Readability - clear and organized logic flow, easy to read and maintain by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ind w:left="720" w:hanging="36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Comprehensiveness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• Methods/Functions/Classes/Designs are flexible; cater for reusability and future extension.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• Has proper validation and able to handle case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• Has unit test(s), if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Question 1 (Basic):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.NET 6.0 or later</w:t>
      </w:r>
      <w:r w:rsidDel="00000000" w:rsidR="00000000" w:rsidRPr="00000000">
        <w:rPr>
          <w:vertAlign w:val="baseline"/>
          <w:rtl w:val="0"/>
        </w:rPr>
        <w:t xml:space="preserve"> to develop a REST API function which receives transaction information from </w:t>
      </w:r>
      <w:r w:rsidDel="00000000" w:rsidR="00000000" w:rsidRPr="00000000">
        <w:rPr>
          <w:b w:val="1"/>
          <w:vertAlign w:val="baseline"/>
          <w:rtl w:val="0"/>
        </w:rPr>
        <w:t xml:space="preserve">allowed Partner</w:t>
      </w:r>
      <w:r w:rsidDel="00000000" w:rsidR="00000000" w:rsidRPr="00000000">
        <w:rPr>
          <w:vertAlign w:val="baseline"/>
          <w:rtl w:val="0"/>
        </w:rPr>
        <w:t xml:space="preserve"> to further process the transaction information. This request will return a success / failed result with result messages back to </w:t>
      </w:r>
      <w:r w:rsidDel="00000000" w:rsidR="00000000" w:rsidRPr="00000000">
        <w:rPr>
          <w:b w:val="1"/>
          <w:vertAlign w:val="baseline"/>
          <w:rtl w:val="0"/>
        </w:rPr>
        <w:t xml:space="preserve">allowed Partner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5368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1"/>
        <w:gridCol w:w="1985"/>
        <w:gridCol w:w="2152"/>
        <w:tblGridChange w:id="0">
          <w:tblGrid>
            <w:gridCol w:w="1231"/>
            <w:gridCol w:w="1985"/>
            <w:gridCol w:w="215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Partner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Allowed Partner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Partner’s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FG-00001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FAKEGOOGLE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FAKEPASSWORD1234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FG-00002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FAKEPEOPLE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FAKEPASSWORD4578</w:t>
            </w:r>
          </w:p>
        </w:tc>
      </w:tr>
    </w:tbl>
    <w:p w:rsidR="00000000" w:rsidDel="00000000" w:rsidP="00000000" w:rsidRDefault="00000000" w:rsidRPr="00000000" w14:paraId="00000176">
      <w:pPr>
        <w:pStyle w:val="Heading2"/>
        <w:shd w:fill="ffffff" w:val="clear"/>
        <w:spacing w:after="0" w:before="450" w:lineRule="auto"/>
        <w:rPr>
          <w:rFonts w:ascii="Calibri" w:cs="Calibri" w:eastAsia="Calibri" w:hAnsi="Calibri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0"/>
          <w:szCs w:val="30"/>
          <w:vertAlign w:val="baseline"/>
          <w:rtl w:val="0"/>
        </w:rPr>
        <w:t xml:space="preserve">API Specifications</w:t>
      </w:r>
    </w:p>
    <w:tbl>
      <w:tblPr>
        <w:tblStyle w:val="Table12"/>
        <w:tblW w:w="8836.0" w:type="dxa"/>
        <w:jc w:val="left"/>
        <w:tblInd w:w="-150.0" w:type="dxa"/>
        <w:tblLayout w:type="fixed"/>
        <w:tblLook w:val="0000"/>
      </w:tblPr>
      <w:tblGrid>
        <w:gridCol w:w="2877"/>
        <w:gridCol w:w="5959"/>
        <w:tblGridChange w:id="0">
          <w:tblGrid>
            <w:gridCol w:w="2877"/>
            <w:gridCol w:w="59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0f0f0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Receiving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[Domain]/api/submittrxmessage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0f0f0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color w:val="333333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vertAlign w:val="baseline"/>
                <w:rtl w:val="0"/>
              </w:rPr>
              <w:t xml:space="preserve">To receive transaction from partner for further processing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0f0f0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 POST to RESTful API (JSON)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0f0f0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Frequency (or periodicity)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0f0f0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Triggered by partner site or application</w:t>
            </w:r>
          </w:p>
        </w:tc>
      </w:tr>
    </w:tbl>
    <w:p w:rsidR="00000000" w:rsidDel="00000000" w:rsidP="00000000" w:rsidRDefault="00000000" w:rsidRPr="00000000" w14:paraId="00000181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shd w:fill="ffffff" w:val="clear"/>
        <w:spacing w:after="0" w:before="450" w:lineRule="auto"/>
        <w:rPr>
          <w:rFonts w:ascii="Calibri" w:cs="Calibri" w:eastAsia="Calibri" w:hAnsi="Calibri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shd w:fill="ffffff" w:val="clear"/>
        <w:spacing w:after="0" w:before="450" w:lineRule="auto"/>
        <w:rPr>
          <w:rFonts w:ascii="Calibri" w:cs="Calibri" w:eastAsia="Calibri" w:hAnsi="Calibri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shd w:fill="ffffff" w:val="clear"/>
        <w:spacing w:after="0" w:before="450" w:lineRule="auto"/>
        <w:rPr>
          <w:rFonts w:ascii="Calibri" w:cs="Calibri" w:eastAsia="Calibri" w:hAnsi="Calibri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0"/>
          <w:szCs w:val="30"/>
          <w:vertAlign w:val="baseline"/>
          <w:rtl w:val="0"/>
        </w:rPr>
        <w:t xml:space="preserve">Request Message</w:t>
      </w:r>
    </w:p>
    <w:p w:rsidR="00000000" w:rsidDel="00000000" w:rsidP="00000000" w:rsidRDefault="00000000" w:rsidRPr="00000000" w14:paraId="00000185">
      <w:pPr>
        <w:pStyle w:val="Heading3"/>
        <w:shd w:fill="ffffff" w:val="clear"/>
        <w:spacing w:after="0" w:before="150" w:lineRule="auto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This object is used to describe the transaction details of the vertical partner</w:t>
      </w:r>
    </w:p>
    <w:tbl>
      <w:tblPr>
        <w:tblStyle w:val="Table13"/>
        <w:tblW w:w="9931.0" w:type="dxa"/>
        <w:jc w:val="left"/>
        <w:tblInd w:w="-150.0" w:type="dxa"/>
        <w:tblLayout w:type="fixed"/>
        <w:tblLook w:val="0000"/>
      </w:tblPr>
      <w:tblGrid>
        <w:gridCol w:w="717"/>
        <w:gridCol w:w="1843"/>
        <w:gridCol w:w="1276"/>
        <w:gridCol w:w="850"/>
        <w:gridCol w:w="709"/>
        <w:gridCol w:w="4536"/>
        <w:tblGridChange w:id="0">
          <w:tblGrid>
            <w:gridCol w:w="717"/>
            <w:gridCol w:w="1843"/>
            <w:gridCol w:w="1276"/>
            <w:gridCol w:w="850"/>
            <w:gridCol w:w="709"/>
            <w:gridCol w:w="453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partnerkey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The allowed partner's key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0f0f0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partnerrefno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Partner's reference number for this transaction</w:t>
            </w:r>
          </w:p>
          <w:p w:rsidR="00000000" w:rsidDel="00000000" w:rsidP="00000000" w:rsidRDefault="00000000" w:rsidRPr="00000000" w14:paraId="00000199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>
                <w:b w:val="0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Sample: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3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FG-00001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0f0f0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partnerpassword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Encode to </w:t>
            </w: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Base64</w:t>
            </w: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 format.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0f0f0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totalamount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Long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Total amount of payment include discount in the MYR only.</w:t>
            </w:r>
          </w:p>
          <w:p w:rsidR="00000000" w:rsidDel="00000000" w:rsidP="00000000" w:rsidRDefault="00000000" w:rsidRPr="00000000" w14:paraId="000001A8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b w:val="0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Business Logic: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Only allow positive value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value in cents</w:t>
            </w:r>
          </w:p>
          <w:p w:rsidR="00000000" w:rsidDel="00000000" w:rsidP="00000000" w:rsidRDefault="00000000" w:rsidRPr="00000000" w14:paraId="000001AC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Example: 1000 = MYR 10.00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items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Array of </w:t>
            </w: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itemdetail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Array of items purchased through this transaction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timestamp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String representation of the UTC time of the operation in ISO 8601 format ie. </w:t>
            </w: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2024-08-15T02:11:22.0000000Z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sig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Message Signature</w:t>
            </w: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. Sort the parameters alphabetically by their name, except for timestamp and sig.</w:t>
            </w:r>
          </w:p>
          <w:p w:rsidR="00000000" w:rsidDel="00000000" w:rsidP="00000000" w:rsidRDefault="00000000" w:rsidRPr="00000000" w14:paraId="000001BF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>
                <w:b w:val="0"/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sigtimestamp format are </w:t>
            </w: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yyyyMMddHHmmss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b w:val="0"/>
                <w:color w:val="33333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Concatenate all parameter values into a single string in the specified order, encode it using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SHA-256</w:t>
            </w:r>
            <w:r w:rsidDel="00000000" w:rsidR="00000000" w:rsidRPr="00000000">
              <w:rPr>
                <w:vertAlign w:val="baseline"/>
                <w:rtl w:val="0"/>
              </w:rPr>
              <w:t xml:space="preserve"> with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UTF-8</w:t>
            </w:r>
            <w:r w:rsidDel="00000000" w:rsidR="00000000" w:rsidRPr="00000000">
              <w:rPr>
                <w:vertAlign w:val="baseline"/>
                <w:rtl w:val="0"/>
              </w:rPr>
              <w:t xml:space="preserve"> to produce a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lowercase hexadecimal hash</w:t>
            </w:r>
            <w:r w:rsidDel="00000000" w:rsidR="00000000" w:rsidRPr="00000000">
              <w:rPr>
                <w:vertAlign w:val="baseline"/>
                <w:rtl w:val="0"/>
              </w:rPr>
              <w:t xml:space="preserve">, and then convert the resulting hash to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Base64</w:t>
            </w:r>
            <w:r w:rsidDel="00000000" w:rsidR="00000000" w:rsidRPr="00000000">
              <w:rPr>
                <w:vertAlign w:val="baseline"/>
                <w:rtl w:val="0"/>
              </w:rPr>
              <w:t xml:space="preserve"> using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UTF-8 encoding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shd w:fill="ffffff" w:val="clear"/>
        <w:spacing w:after="0" w:before="450" w:lineRule="auto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itemdetail definition (items)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This object is used to describe the items information</w:t>
      </w:r>
    </w:p>
    <w:tbl>
      <w:tblPr>
        <w:tblStyle w:val="Table14"/>
        <w:tblW w:w="10124.0" w:type="dxa"/>
        <w:jc w:val="left"/>
        <w:tblInd w:w="-150.0" w:type="dxa"/>
        <w:tblLayout w:type="fixed"/>
        <w:tblLook w:val="0000"/>
      </w:tblPr>
      <w:tblGrid>
        <w:gridCol w:w="663"/>
        <w:gridCol w:w="1636"/>
        <w:gridCol w:w="944"/>
        <w:gridCol w:w="764"/>
        <w:gridCol w:w="760"/>
        <w:gridCol w:w="5357"/>
        <w:tblGridChange w:id="0">
          <w:tblGrid>
            <w:gridCol w:w="663"/>
            <w:gridCol w:w="1636"/>
            <w:gridCol w:w="944"/>
            <w:gridCol w:w="764"/>
            <w:gridCol w:w="760"/>
            <w:gridCol w:w="535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partneritemref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50 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Reference ID the partner uses for this item</w:t>
            </w:r>
          </w:p>
          <w:p w:rsidR="00000000" w:rsidDel="00000000" w:rsidP="00000000" w:rsidRDefault="00000000" w:rsidRPr="00000000" w14:paraId="000001D8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b w:val="0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Business Logic: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Cannot be null or empty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0f0f0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 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 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the item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>
                <w:b w:val="0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Business Logic: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Cannot be null or empty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0f0f0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qty 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Quantity of the item bought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unitprice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Long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Price of one unit of the item in the currency of the transaction</w:t>
            </w:r>
          </w:p>
          <w:p w:rsidR="00000000" w:rsidDel="00000000" w:rsidP="00000000" w:rsidRDefault="00000000" w:rsidRPr="00000000" w14:paraId="000001F0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b w:val="0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Business Logic: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Only allow positive value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Quantity must not exceed 5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value in cents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Example: 1000 = MYR 10.00</w:t>
            </w:r>
          </w:p>
        </w:tc>
      </w:tr>
    </w:tbl>
    <w:p w:rsidR="00000000" w:rsidDel="00000000" w:rsidP="00000000" w:rsidRDefault="00000000" w:rsidRPr="00000000" w14:paraId="000001F6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shd w:fill="ffffff" w:val="clear"/>
        <w:spacing w:after="0" w:before="450" w:lineRule="auto"/>
        <w:rPr>
          <w:rFonts w:ascii="Calibri" w:cs="Calibri" w:eastAsia="Calibri" w:hAnsi="Calibri"/>
          <w:b w:val="0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30"/>
          <w:szCs w:val="30"/>
          <w:vertAlign w:val="baseline"/>
          <w:rtl w:val="0"/>
        </w:rPr>
        <w:t xml:space="preserve">Response Message</w:t>
      </w:r>
    </w:p>
    <w:p w:rsidR="00000000" w:rsidDel="00000000" w:rsidP="00000000" w:rsidRDefault="00000000" w:rsidRPr="00000000" w14:paraId="0000020A">
      <w:pPr>
        <w:pStyle w:val="Heading3"/>
        <w:shd w:fill="ffffff" w:val="clear"/>
        <w:spacing w:after="0" w:before="150" w:lineRule="auto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body</w:t>
      </w:r>
      <w:r w:rsidDel="00000000" w:rsidR="00000000" w:rsidRPr="00000000">
        <w:rPr>
          <w:rtl w:val="0"/>
        </w:rPr>
      </w:r>
    </w:p>
    <w:tbl>
      <w:tblPr>
        <w:tblStyle w:val="Table15"/>
        <w:tblW w:w="10124.0" w:type="dxa"/>
        <w:jc w:val="left"/>
        <w:tblInd w:w="-150.0" w:type="dxa"/>
        <w:tblLayout w:type="fixed"/>
        <w:tblLook w:val="0000"/>
      </w:tblPr>
      <w:tblGrid>
        <w:gridCol w:w="663"/>
        <w:gridCol w:w="1588"/>
        <w:gridCol w:w="944"/>
        <w:gridCol w:w="764"/>
        <w:gridCol w:w="760"/>
        <w:gridCol w:w="5405"/>
        <w:tblGridChange w:id="0">
          <w:tblGrid>
            <w:gridCol w:w="663"/>
            <w:gridCol w:w="1588"/>
            <w:gridCol w:w="944"/>
            <w:gridCol w:w="764"/>
            <w:gridCol w:w="760"/>
            <w:gridCol w:w="540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22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result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the operation was successful or not. 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is successful,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if errors encountered.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totalamount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Long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Total amount of payment include discount in the MYR only.</w:t>
            </w:r>
          </w:p>
          <w:p w:rsidR="00000000" w:rsidDel="00000000" w:rsidP="00000000" w:rsidRDefault="00000000" w:rsidRPr="00000000" w14:paraId="0000021F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>
                <w:b w:val="0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Business Logic: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Only allow positive value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value in cents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Example: 1000 = MYR 10.00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totaldiscount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Long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Total discount of payment in the MYR only. </w:t>
            </w:r>
          </w:p>
          <w:p w:rsidR="00000000" w:rsidDel="00000000" w:rsidP="00000000" w:rsidRDefault="00000000" w:rsidRPr="00000000" w14:paraId="0000022A">
            <w:pPr>
              <w:rPr>
                <w:b w:val="0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Business Logic: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Only allow positive value</w:t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value in cents</w:t>
            </w:r>
          </w:p>
          <w:p w:rsidR="00000000" w:rsidDel="00000000" w:rsidP="00000000" w:rsidRDefault="00000000" w:rsidRPr="00000000" w14:paraId="0000022D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Example: 1000 = MYR 10.00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finalamount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Long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Final amount that customer paid in the MYR only. </w:t>
            </w:r>
          </w:p>
          <w:p w:rsidR="00000000" w:rsidDel="00000000" w:rsidP="00000000" w:rsidRDefault="00000000" w:rsidRPr="00000000" w14:paraId="00000234">
            <w:pPr>
              <w:rPr>
                <w:b w:val="0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Business Logic: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Only allow positive value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2"/>
              </w:numPr>
              <w:ind w:left="720" w:hanging="360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value in cents</w:t>
            </w:r>
          </w:p>
          <w:p w:rsidR="00000000" w:rsidDel="00000000" w:rsidP="00000000" w:rsidRDefault="00000000" w:rsidRPr="00000000" w14:paraId="00000237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Example: 1000 = MYR 10.00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 w:val="clear"/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resultmessage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5.0" w:type="dxa"/>
              <w:left w:w="150.0" w:type="dxa"/>
              <w:bottom w:w="10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Result message if the operation was Failure</w:t>
            </w:r>
          </w:p>
        </w:tc>
      </w:tr>
    </w:tbl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"partnerkey": "FAKEGOOGLE",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"partnerrefno": "FG-00001",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"partnerpassword":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RkFLRVBBU1NXT1JEMTIzNA==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"totalamount": 1000,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"items": [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"partneritemref": "i-00001",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"name": "Pen",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"qty": 4,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"unitprice": 200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"partneritemref": "i-00002",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"name": "Ruler",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"qty": 2,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  "unitprice": 100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],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"timestamp": "2024-08-15T02:11:22.0000000Z",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 "sig": " MDE3ZTBkODg4ZDNhYzU0ZDBlZWRmNmU2NmUyOWRhZWU4Y2M1NzQ1OTIzZGRjYTc1ZGNjOTkwYzg2MWJlMDExMw=="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Response (Success)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{"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":1,"totalamount":1000,"totaldiscount":0,"finalamount":1000}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Response (Failed)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{"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":0,"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message":"Access Denied!"}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27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generate the signature output based on instruction: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7"/>
        </w:numPr>
        <w:ind w:left="720" w:hanging="360"/>
        <w:rPr>
          <w:b w:val="0"/>
          <w:color w:val="333333"/>
          <w:vertAlign w:val="baseline"/>
        </w:rPr>
      </w:pPr>
      <w:r w:rsidDel="00000000" w:rsidR="00000000" w:rsidRPr="00000000">
        <w:rPr>
          <w:b w:val="1"/>
          <w:color w:val="333333"/>
          <w:vertAlign w:val="baseline"/>
          <w:rtl w:val="0"/>
        </w:rPr>
        <w:t xml:space="preserve">Message Signature Parameter Order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720" w:firstLine="0"/>
        <w:rPr>
          <w:b w:val="0"/>
          <w:color w:val="333333"/>
          <w:vertAlign w:val="baseline"/>
        </w:rPr>
      </w:pPr>
      <w:r w:rsidDel="00000000" w:rsidR="00000000" w:rsidRPr="00000000">
        <w:rPr>
          <w:color w:val="333333"/>
          <w:vertAlign w:val="baseline"/>
          <w:rtl w:val="0"/>
        </w:rPr>
        <w:t xml:space="preserve">timestamp + partnerkey + partnerrefno + totalamount  + partnerpassword(encoded)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>
          <w:b w:val="0"/>
          <w:color w:val="333333"/>
          <w:vertAlign w:val="baseline"/>
        </w:rPr>
      </w:pPr>
      <w:r w:rsidDel="00000000" w:rsidR="00000000" w:rsidRPr="00000000">
        <w:rPr>
          <w:color w:val="333333"/>
          <w:vertAlign w:val="baseline"/>
          <w:rtl w:val="0"/>
        </w:rPr>
        <w:t xml:space="preserve">Example: 20240815021122FAKEGOOGLEFG-000011000</w:t>
      </w:r>
      <w:r w:rsidDel="00000000" w:rsidR="00000000" w:rsidRPr="00000000">
        <w:rPr>
          <w:vertAlign w:val="baseline"/>
          <w:rtl w:val="0"/>
        </w:rPr>
        <w:t xml:space="preserve">RkFLRVBBU1NXT1JEMTIzNA==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7"/>
        </w:numPr>
        <w:ind w:left="720" w:hanging="360"/>
        <w:rPr>
          <w:b w:val="0"/>
          <w:color w:val="333333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Apply SHA-256 hashing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(UTF-8 encoded input)(lowercase hexadecimal hash 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720" w:firstLine="0"/>
        <w:rPr>
          <w:b w:val="0"/>
          <w:color w:val="333333"/>
          <w:vertAlign w:val="baseline"/>
        </w:rPr>
      </w:pPr>
      <w:r w:rsidDel="00000000" w:rsidR="00000000" w:rsidRPr="00000000">
        <w:rPr>
          <w:color w:val="333333"/>
          <w:vertAlign w:val="baseline"/>
          <w:rtl w:val="0"/>
        </w:rPr>
        <w:t xml:space="preserve">017e0d888d3ac54d0eedf6e66e29daee8cc5745923ddca75dcc990c861be0113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7"/>
        </w:numPr>
        <w:ind w:left="720" w:hanging="360"/>
        <w:rPr>
          <w:b w:val="0"/>
          <w:color w:val="333333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Convert the SHA-256 hash to Base64 (UTF-8 encoding)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720" w:firstLine="0"/>
        <w:rPr>
          <w:b w:val="0"/>
          <w:color w:val="333333"/>
          <w:vertAlign w:val="baseline"/>
        </w:rPr>
      </w:pPr>
      <w:r w:rsidDel="00000000" w:rsidR="00000000" w:rsidRPr="00000000">
        <w:rPr>
          <w:color w:val="333333"/>
          <w:vertAlign w:val="baseline"/>
          <w:rtl w:val="0"/>
        </w:rPr>
        <w:t xml:space="preserve">MDE3ZTBkODg4ZDNhYzU0ZDBlZWRmNmU2NmUyOWRhZWU4Y2M1NzQ1OTIzZGRjYTc1ZGNjOTkwYzg2MWJlMDExMw==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color w:val="33333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28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API act as a middleware to validate the payload data only. </w:t>
      </w:r>
    </w:p>
    <w:p w:rsidR="00000000" w:rsidDel="00000000" w:rsidP="00000000" w:rsidRDefault="00000000" w:rsidRPr="00000000" w14:paraId="0000028B">
      <w:pPr>
        <w:numPr>
          <w:ilvl w:val="1"/>
          <w:numId w:val="5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Ensure all fields name matches the API Specifications above</w:t>
      </w:r>
    </w:p>
    <w:p w:rsidR="00000000" w:rsidDel="00000000" w:rsidP="00000000" w:rsidRDefault="00000000" w:rsidRPr="00000000" w14:paraId="0000028C">
      <w:pPr>
        <w:numPr>
          <w:ilvl w:val="1"/>
          <w:numId w:val="5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 fields must be validated before executing business logic</w:t>
      </w:r>
    </w:p>
    <w:p w:rsidR="00000000" w:rsidDel="00000000" w:rsidP="00000000" w:rsidRDefault="00000000" w:rsidRPr="00000000" w14:paraId="0000028D">
      <w:pPr>
        <w:numPr>
          <w:ilvl w:val="2"/>
          <w:numId w:val="5"/>
        </w:numPr>
        <w:ind w:left="1800" w:hanging="18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28E">
      <w:pPr>
        <w:numPr>
          <w:ilvl w:val="3"/>
          <w:numId w:val="5"/>
        </w:numPr>
        <w:ind w:left="25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Mandatory column cannot be NULL or not provided</w:t>
      </w:r>
    </w:p>
    <w:p w:rsidR="00000000" w:rsidDel="00000000" w:rsidP="00000000" w:rsidRDefault="00000000" w:rsidRPr="00000000" w14:paraId="0000028F">
      <w:pPr>
        <w:numPr>
          <w:ilvl w:val="3"/>
          <w:numId w:val="5"/>
        </w:numPr>
        <w:ind w:left="25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Positive value cannot accept </w:t>
      </w:r>
      <w:r w:rsidDel="00000000" w:rsidR="00000000" w:rsidRPr="00000000">
        <w:rPr>
          <w:b w:val="1"/>
          <w:vertAlign w:val="baseline"/>
          <w:rtl w:val="0"/>
        </w:rPr>
        <w:t xml:space="preserve">negative </w:t>
      </w:r>
      <w:r w:rsidDel="00000000" w:rsidR="00000000" w:rsidRPr="00000000">
        <w:rPr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290">
      <w:pPr>
        <w:ind w:left="1440" w:firstLine="360"/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NOTE: Read the conditions carefully for each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29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Question 2 (Basic):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Apply the validation against the fields in the request and return them in error code. Below is an example error result messages we are looking for. </w:t>
      </w:r>
    </w:p>
    <w:tbl>
      <w:tblPr>
        <w:tblStyle w:val="Table16"/>
        <w:tblW w:w="9169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6"/>
        <w:gridCol w:w="2369"/>
        <w:gridCol w:w="6114"/>
        <w:tblGridChange w:id="0">
          <w:tblGrid>
            <w:gridCol w:w="686"/>
            <w:gridCol w:w="2369"/>
            <w:gridCol w:w="61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6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Error : Result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9">
            <w:pPr>
              <w:numPr>
                <w:ilvl w:val="0"/>
                <w:numId w:val="4"/>
              </w:numPr>
              <w:ind w:left="36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Access Denied!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Unauthorized partner or Signature Mismatch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C">
            <w:pPr>
              <w:numPr>
                <w:ilvl w:val="0"/>
                <w:numId w:val="4"/>
              </w:numPr>
              <w:ind w:left="36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jc w:val="both"/>
              <w:rPr>
                <w:color w:val="333333"/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Invalid Total Amount.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Only applicable when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itemDetails</w:t>
            </w:r>
            <w:r w:rsidDel="00000000" w:rsidR="00000000" w:rsidRPr="00000000">
              <w:rPr>
                <w:vertAlign w:val="baseline"/>
                <w:rtl w:val="0"/>
              </w:rPr>
              <w:t xml:space="preserve"> is provided.</w:t>
            </w:r>
          </w:p>
          <w:p w:rsidR="00000000" w:rsidDel="00000000" w:rsidP="00000000" w:rsidRDefault="00000000" w:rsidRPr="00000000" w14:paraId="0000029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total value stated in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itemDetails</w:t>
            </w:r>
            <w:r w:rsidDel="00000000" w:rsidR="00000000" w:rsidRPr="00000000">
              <w:rPr>
                <w:vertAlign w:val="baseline"/>
                <w:rtl w:val="0"/>
              </w:rPr>
              <w:t xml:space="preserve"> array not equal to value in </w:t>
            </w: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totalamount</w:t>
            </w: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0">
            <w:pPr>
              <w:numPr>
                <w:ilvl w:val="0"/>
                <w:numId w:val="4"/>
              </w:numPr>
              <w:ind w:left="36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Expired.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Provided timestamp exceed server time +-5min</w:t>
            </w:r>
          </w:p>
          <w:p w:rsidR="00000000" w:rsidDel="00000000" w:rsidP="00000000" w:rsidRDefault="00000000" w:rsidRPr="00000000" w14:paraId="000002A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Example: server time is 13 Dec 2021 15:04:02</w:t>
            </w:r>
          </w:p>
          <w:p w:rsidR="00000000" w:rsidDel="00000000" w:rsidP="00000000" w:rsidRDefault="00000000" w:rsidRPr="00000000" w14:paraId="000002A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The valid time will be +-5 Min of the server time. </w:t>
            </w:r>
          </w:p>
          <w:p w:rsidR="00000000" w:rsidDel="00000000" w:rsidP="00000000" w:rsidRDefault="00000000" w:rsidRPr="00000000" w14:paraId="000002A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Other than this will consider the API is expired.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6">
            <w:pPr>
              <w:numPr>
                <w:ilvl w:val="0"/>
                <w:numId w:val="4"/>
              </w:numPr>
              <w:ind w:left="36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rPr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##ParamName##</w:t>
            </w: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 is Required.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Mandatory Parameter is not provided</w:t>
            </w:r>
          </w:p>
          <w:p w:rsidR="00000000" w:rsidDel="00000000" w:rsidP="00000000" w:rsidRDefault="00000000" w:rsidRPr="00000000" w14:paraId="000002A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Example: </w:t>
            </w:r>
            <w:r w:rsidDel="00000000" w:rsidR="00000000" w:rsidRPr="00000000">
              <w:rPr>
                <w:color w:val="333333"/>
                <w:vertAlign w:val="baseline"/>
                <w:rtl w:val="0"/>
              </w:rPr>
              <w:t xml:space="preserve">partnerrefno is required.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B">
            <w:pPr>
              <w:numPr>
                <w:ilvl w:val="0"/>
                <w:numId w:val="4"/>
              </w:numPr>
              <w:ind w:left="360" w:hanging="36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rPr>
                <w:b w:val="0"/>
                <w:color w:val="333333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##Any Other Possible Messages##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you able detect more validation, feel free to add in and provide your own error messages.</w:t>
            </w:r>
          </w:p>
        </w:tc>
      </w:tr>
    </w:tbl>
    <w:p w:rsidR="00000000" w:rsidDel="00000000" w:rsidP="00000000" w:rsidRDefault="00000000" w:rsidRPr="00000000" w14:paraId="000002AE">
      <w:pPr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2B1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Question 3 (Basic):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continuation of the </w:t>
      </w:r>
      <w:r w:rsidDel="00000000" w:rsidR="00000000" w:rsidRPr="00000000">
        <w:rPr>
          <w:b w:val="1"/>
          <w:vertAlign w:val="baseline"/>
          <w:rtl w:val="0"/>
        </w:rPr>
        <w:t xml:space="preserve">Question 1</w:t>
      </w:r>
      <w:r w:rsidDel="00000000" w:rsidR="00000000" w:rsidRPr="00000000">
        <w:rPr>
          <w:vertAlign w:val="baseline"/>
          <w:rtl w:val="0"/>
        </w:rPr>
        <w:t xml:space="preserve"> API, you are tasked that calculates the final amount to be paid after applying several discount rules based on the </w:t>
      </w:r>
      <w:r w:rsidDel="00000000" w:rsidR="00000000" w:rsidRPr="00000000">
        <w:rPr>
          <w:b w:val="1"/>
          <w:vertAlign w:val="baseline"/>
          <w:rtl w:val="0"/>
        </w:rPr>
        <w:t xml:space="preserve">totalamount</w:t>
      </w:r>
      <w:r w:rsidDel="00000000" w:rsidR="00000000" w:rsidRPr="00000000">
        <w:rPr>
          <w:vertAlign w:val="baseline"/>
          <w:rtl w:val="0"/>
        </w:rPr>
        <w:t xml:space="preserve">. The business rules for applying discounts are as follows:</w:t>
      </w:r>
    </w:p>
    <w:p w:rsidR="00000000" w:rsidDel="00000000" w:rsidP="00000000" w:rsidRDefault="00000000" w:rsidRPr="00000000" w14:paraId="000002B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Discount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Base Discount:</w:t>
      </w:r>
    </w:p>
    <w:p w:rsidR="00000000" w:rsidDel="00000000" w:rsidP="00000000" w:rsidRDefault="00000000" w:rsidRPr="00000000" w14:paraId="000002B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</w:t>
      </w:r>
      <w:r w:rsidDel="00000000" w:rsidR="00000000" w:rsidRPr="00000000">
        <w:rPr>
          <w:b w:val="1"/>
          <w:vertAlign w:val="baseline"/>
          <w:rtl w:val="0"/>
        </w:rPr>
        <w:t xml:space="preserve">totalamount</w:t>
      </w:r>
      <w:r w:rsidDel="00000000" w:rsidR="00000000" w:rsidRPr="00000000">
        <w:rPr>
          <w:vertAlign w:val="baseline"/>
          <w:rtl w:val="0"/>
        </w:rPr>
        <w:t xml:space="preserve"> is less than </w:t>
      </w:r>
      <w:r w:rsidDel="00000000" w:rsidR="00000000" w:rsidRPr="00000000">
        <w:rPr>
          <w:color w:val="333333"/>
          <w:vertAlign w:val="baseline"/>
          <w:rtl w:val="0"/>
        </w:rPr>
        <w:t xml:space="preserve">MYR</w:t>
      </w:r>
      <w:r w:rsidDel="00000000" w:rsidR="00000000" w:rsidRPr="00000000">
        <w:rPr>
          <w:vertAlign w:val="baseline"/>
          <w:rtl w:val="0"/>
        </w:rPr>
        <w:t xml:space="preserve"> 200: No discount is applied.</w:t>
      </w:r>
    </w:p>
    <w:p w:rsidR="00000000" w:rsidDel="00000000" w:rsidP="00000000" w:rsidRDefault="00000000" w:rsidRPr="00000000" w14:paraId="000002B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</w:t>
      </w:r>
      <w:r w:rsidDel="00000000" w:rsidR="00000000" w:rsidRPr="00000000">
        <w:rPr>
          <w:b w:val="1"/>
          <w:vertAlign w:val="baseline"/>
          <w:rtl w:val="0"/>
        </w:rPr>
        <w:t xml:space="preserve">totalamount</w:t>
      </w:r>
      <w:r w:rsidDel="00000000" w:rsidR="00000000" w:rsidRPr="00000000">
        <w:rPr>
          <w:vertAlign w:val="baseline"/>
          <w:rtl w:val="0"/>
        </w:rPr>
        <w:t xml:space="preserve"> is between </w:t>
      </w:r>
      <w:r w:rsidDel="00000000" w:rsidR="00000000" w:rsidRPr="00000000">
        <w:rPr>
          <w:color w:val="333333"/>
          <w:vertAlign w:val="baseline"/>
          <w:rtl w:val="0"/>
        </w:rPr>
        <w:t xml:space="preserve">MYR</w:t>
      </w:r>
      <w:r w:rsidDel="00000000" w:rsidR="00000000" w:rsidRPr="00000000">
        <w:rPr>
          <w:vertAlign w:val="baseline"/>
          <w:rtl w:val="0"/>
        </w:rPr>
        <w:t xml:space="preserve"> 200 and </w:t>
      </w:r>
      <w:r w:rsidDel="00000000" w:rsidR="00000000" w:rsidRPr="00000000">
        <w:rPr>
          <w:color w:val="333333"/>
          <w:vertAlign w:val="baseline"/>
          <w:rtl w:val="0"/>
        </w:rPr>
        <w:t xml:space="preserve">MYR</w:t>
      </w:r>
      <w:r w:rsidDel="00000000" w:rsidR="00000000" w:rsidRPr="00000000">
        <w:rPr>
          <w:vertAlign w:val="baseline"/>
          <w:rtl w:val="0"/>
        </w:rPr>
        <w:t xml:space="preserve"> 500 (inclusive): Apply a 5% discount.</w:t>
      </w:r>
    </w:p>
    <w:p w:rsidR="00000000" w:rsidDel="00000000" w:rsidP="00000000" w:rsidRDefault="00000000" w:rsidRPr="00000000" w14:paraId="000002C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</w:t>
      </w:r>
      <w:r w:rsidDel="00000000" w:rsidR="00000000" w:rsidRPr="00000000">
        <w:rPr>
          <w:b w:val="1"/>
          <w:vertAlign w:val="baseline"/>
          <w:rtl w:val="0"/>
        </w:rPr>
        <w:t xml:space="preserve">totalamount</w:t>
      </w:r>
      <w:r w:rsidDel="00000000" w:rsidR="00000000" w:rsidRPr="00000000">
        <w:rPr>
          <w:vertAlign w:val="baseline"/>
          <w:rtl w:val="0"/>
        </w:rPr>
        <w:t xml:space="preserve"> is between </w:t>
      </w:r>
      <w:r w:rsidDel="00000000" w:rsidR="00000000" w:rsidRPr="00000000">
        <w:rPr>
          <w:color w:val="333333"/>
          <w:vertAlign w:val="baseline"/>
          <w:rtl w:val="0"/>
        </w:rPr>
        <w:t xml:space="preserve">MYR</w:t>
      </w:r>
      <w:r w:rsidDel="00000000" w:rsidR="00000000" w:rsidRPr="00000000">
        <w:rPr>
          <w:vertAlign w:val="baseline"/>
          <w:rtl w:val="0"/>
        </w:rPr>
        <w:t xml:space="preserve"> 501 and </w:t>
      </w:r>
      <w:r w:rsidDel="00000000" w:rsidR="00000000" w:rsidRPr="00000000">
        <w:rPr>
          <w:color w:val="333333"/>
          <w:vertAlign w:val="baseline"/>
          <w:rtl w:val="0"/>
        </w:rPr>
        <w:t xml:space="preserve">MYR</w:t>
      </w:r>
      <w:r w:rsidDel="00000000" w:rsidR="00000000" w:rsidRPr="00000000">
        <w:rPr>
          <w:vertAlign w:val="baseline"/>
          <w:rtl w:val="0"/>
        </w:rPr>
        <w:t xml:space="preserve"> 800 (inclusive): Apply a 7% discount.</w:t>
      </w:r>
    </w:p>
    <w:p w:rsidR="00000000" w:rsidDel="00000000" w:rsidP="00000000" w:rsidRDefault="00000000" w:rsidRPr="00000000" w14:paraId="000002C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</w:t>
      </w:r>
      <w:r w:rsidDel="00000000" w:rsidR="00000000" w:rsidRPr="00000000">
        <w:rPr>
          <w:b w:val="1"/>
          <w:vertAlign w:val="baseline"/>
          <w:rtl w:val="0"/>
        </w:rPr>
        <w:t xml:space="preserve">totalAmount</w:t>
      </w:r>
      <w:r w:rsidDel="00000000" w:rsidR="00000000" w:rsidRPr="00000000">
        <w:rPr>
          <w:vertAlign w:val="baseline"/>
          <w:rtl w:val="0"/>
        </w:rPr>
        <w:t xml:space="preserve"> is between </w:t>
      </w:r>
      <w:r w:rsidDel="00000000" w:rsidR="00000000" w:rsidRPr="00000000">
        <w:rPr>
          <w:color w:val="333333"/>
          <w:vertAlign w:val="baseline"/>
          <w:rtl w:val="0"/>
        </w:rPr>
        <w:t xml:space="preserve">MYR</w:t>
      </w:r>
      <w:r w:rsidDel="00000000" w:rsidR="00000000" w:rsidRPr="00000000">
        <w:rPr>
          <w:vertAlign w:val="baseline"/>
          <w:rtl w:val="0"/>
        </w:rPr>
        <w:t xml:space="preserve"> 801 and </w:t>
      </w:r>
      <w:r w:rsidDel="00000000" w:rsidR="00000000" w:rsidRPr="00000000">
        <w:rPr>
          <w:color w:val="333333"/>
          <w:vertAlign w:val="baseline"/>
          <w:rtl w:val="0"/>
        </w:rPr>
        <w:t xml:space="preserve">MYR</w:t>
      </w:r>
      <w:r w:rsidDel="00000000" w:rsidR="00000000" w:rsidRPr="00000000">
        <w:rPr>
          <w:vertAlign w:val="baseline"/>
          <w:rtl w:val="0"/>
        </w:rPr>
        <w:t xml:space="preserve"> 1200 (inclusive): Apply a 10% discount.</w:t>
      </w:r>
    </w:p>
    <w:p w:rsidR="00000000" w:rsidDel="00000000" w:rsidP="00000000" w:rsidRDefault="00000000" w:rsidRPr="00000000" w14:paraId="000002C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</w:t>
      </w:r>
      <w:r w:rsidDel="00000000" w:rsidR="00000000" w:rsidRPr="00000000">
        <w:rPr>
          <w:b w:val="1"/>
          <w:vertAlign w:val="baseline"/>
          <w:rtl w:val="0"/>
        </w:rPr>
        <w:t xml:space="preserve">totalAmount</w:t>
      </w:r>
      <w:r w:rsidDel="00000000" w:rsidR="00000000" w:rsidRPr="00000000">
        <w:rPr>
          <w:vertAlign w:val="baseline"/>
          <w:rtl w:val="0"/>
        </w:rPr>
        <w:t xml:space="preserve"> is greater than </w:t>
      </w:r>
      <w:r w:rsidDel="00000000" w:rsidR="00000000" w:rsidRPr="00000000">
        <w:rPr>
          <w:color w:val="333333"/>
          <w:vertAlign w:val="baseline"/>
          <w:rtl w:val="0"/>
        </w:rPr>
        <w:t xml:space="preserve">MYR</w:t>
      </w:r>
      <w:r w:rsidDel="00000000" w:rsidR="00000000" w:rsidRPr="00000000">
        <w:rPr>
          <w:vertAlign w:val="baseline"/>
          <w:rtl w:val="0"/>
        </w:rPr>
        <w:t xml:space="preserve"> 1200: Apply a 15% discount.</w:t>
      </w:r>
    </w:p>
    <w:p w:rsidR="00000000" w:rsidDel="00000000" w:rsidP="00000000" w:rsidRDefault="00000000" w:rsidRPr="00000000" w14:paraId="000002C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Conditional Discounts:</w:t>
      </w:r>
    </w:p>
    <w:p w:rsidR="00000000" w:rsidDel="00000000" w:rsidP="00000000" w:rsidRDefault="00000000" w:rsidRPr="00000000" w14:paraId="000002C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</w:t>
      </w:r>
      <w:r w:rsidDel="00000000" w:rsidR="00000000" w:rsidRPr="00000000">
        <w:rPr>
          <w:b w:val="1"/>
          <w:vertAlign w:val="baseline"/>
          <w:rtl w:val="0"/>
        </w:rPr>
        <w:t xml:space="preserve">totalAmount</w:t>
      </w:r>
      <w:r w:rsidDel="00000000" w:rsidR="00000000" w:rsidRPr="00000000">
        <w:rPr>
          <w:vertAlign w:val="baseline"/>
          <w:rtl w:val="0"/>
        </w:rPr>
        <w:t xml:space="preserve"> is a prime number above </w:t>
      </w:r>
      <w:r w:rsidDel="00000000" w:rsidR="00000000" w:rsidRPr="00000000">
        <w:rPr>
          <w:color w:val="333333"/>
          <w:vertAlign w:val="baseline"/>
          <w:rtl w:val="0"/>
        </w:rPr>
        <w:t xml:space="preserve">MYR</w:t>
      </w:r>
      <w:r w:rsidDel="00000000" w:rsidR="00000000" w:rsidRPr="00000000">
        <w:rPr>
          <w:vertAlign w:val="baseline"/>
          <w:rtl w:val="0"/>
        </w:rPr>
        <w:t xml:space="preserve"> 500: Apply an additional 8% discount.</w:t>
      </w:r>
    </w:p>
    <w:p w:rsidR="00000000" w:rsidDel="00000000" w:rsidP="00000000" w:rsidRDefault="00000000" w:rsidRPr="00000000" w14:paraId="000002C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</w:t>
      </w:r>
      <w:r w:rsidDel="00000000" w:rsidR="00000000" w:rsidRPr="00000000">
        <w:rPr>
          <w:b w:val="1"/>
          <w:vertAlign w:val="baseline"/>
          <w:rtl w:val="0"/>
        </w:rPr>
        <w:t xml:space="preserve">totalAmount</w:t>
      </w:r>
      <w:r w:rsidDel="00000000" w:rsidR="00000000" w:rsidRPr="00000000">
        <w:rPr>
          <w:vertAlign w:val="baseline"/>
          <w:rtl w:val="0"/>
        </w:rPr>
        <w:t xml:space="preserve"> ends in the digit 5 and is above </w:t>
      </w:r>
      <w:r w:rsidDel="00000000" w:rsidR="00000000" w:rsidRPr="00000000">
        <w:rPr>
          <w:color w:val="333333"/>
          <w:vertAlign w:val="baseline"/>
          <w:rtl w:val="0"/>
        </w:rPr>
        <w:t xml:space="preserve">MYR</w:t>
      </w:r>
      <w:r w:rsidDel="00000000" w:rsidR="00000000" w:rsidRPr="00000000">
        <w:rPr>
          <w:vertAlign w:val="baseline"/>
          <w:rtl w:val="0"/>
        </w:rPr>
        <w:t xml:space="preserve"> 900: Apply an additional 10% discount.</w:t>
      </w:r>
    </w:p>
    <w:p w:rsidR="00000000" w:rsidDel="00000000" w:rsidP="00000000" w:rsidRDefault="00000000" w:rsidRPr="00000000" w14:paraId="000002C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Cap on Maximum Discount:</w:t>
      </w:r>
    </w:p>
    <w:p w:rsidR="00000000" w:rsidDel="00000000" w:rsidP="00000000" w:rsidRDefault="00000000" w:rsidRPr="00000000" w14:paraId="000002C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total discount (base + conditional) cannot exceed 20% of the </w:t>
      </w:r>
      <w:r w:rsidDel="00000000" w:rsidR="00000000" w:rsidRPr="00000000">
        <w:rPr>
          <w:b w:val="1"/>
          <w:vertAlign w:val="baseline"/>
          <w:rtl w:val="0"/>
        </w:rPr>
        <w:t xml:space="preserve">totalamount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C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Sample calculation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totalamount: 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Discount: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 the condition of being within MYR 801 and MYR 1200: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10%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Discounts: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condition are met.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on Maximum Discount: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discount is 10%, which is below the 20% threshold, so a 10% discount will be applied.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Discount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RM1000 x 10% = RM100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Sample 1 Response will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{"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":1,"totalamount":100000,"totaldiscount":10000,"finalamount":90000}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Sample calculation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totalamount: 120500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Discount: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 the condition of being greater than MYR 1200: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15%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Discounts: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 the condition of ending in the digit 5 and being above MYR 900: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10%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on Maximum Discount: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total discount is 25%, which is above the 20% threshold, so a 20% discount will be applied.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Discount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RM1205 x 20% = RM241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Sample 1 Response will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{"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":1,"totalamount":120500,"totaldiscount":24100,"finalamount":96400}</w:t>
      </w:r>
    </w:p>
    <w:p w:rsidR="00000000" w:rsidDel="00000000" w:rsidP="00000000" w:rsidRDefault="00000000" w:rsidRPr="00000000" w14:paraId="000002F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2F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Question 4 (Advance):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continuation of the </w:t>
      </w:r>
      <w:r w:rsidDel="00000000" w:rsidR="00000000" w:rsidRPr="00000000">
        <w:rPr>
          <w:b w:val="1"/>
          <w:vertAlign w:val="baseline"/>
          <w:rtl w:val="0"/>
        </w:rPr>
        <w:t xml:space="preserve">Basic</w:t>
      </w:r>
      <w:r w:rsidDel="00000000" w:rsidR="00000000" w:rsidRPr="00000000">
        <w:rPr>
          <w:vertAlign w:val="baseline"/>
          <w:rtl w:val="0"/>
        </w:rPr>
        <w:t xml:space="preserve"> scenarios, saved all the request body, response body and possible logs in text file to ease future troubleshooting </w:t>
      </w: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using log4net.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Ensure that passwords in the log file are encrypted for security.</w:t>
      </w:r>
    </w:p>
    <w:p w:rsidR="00000000" w:rsidDel="00000000" w:rsidP="00000000" w:rsidRDefault="00000000" w:rsidRPr="00000000" w14:paraId="000002FB">
      <w:pPr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2FD">
      <w:pPr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Question 5 (Advance):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Containerizing the application using </w:t>
      </w:r>
      <w:r w:rsidDel="00000000" w:rsidR="00000000" w:rsidRPr="00000000">
        <w:rPr>
          <w:b w:val="1"/>
          <w:highlight w:val="yellow"/>
          <w:vertAlign w:val="baseline"/>
          <w:rtl w:val="0"/>
        </w:rPr>
        <w:t xml:space="preserve">Docker</w:t>
      </w:r>
      <w:r w:rsidDel="00000000" w:rsidR="00000000" w:rsidRPr="00000000">
        <w:rPr>
          <w:vertAlign w:val="baseline"/>
          <w:rtl w:val="0"/>
        </w:rPr>
        <w:t xml:space="preserve"> and provide Docker File. </w:t>
      </w:r>
    </w:p>
    <w:p w:rsidR="00000000" w:rsidDel="00000000" w:rsidP="00000000" w:rsidRDefault="00000000" w:rsidRPr="00000000" w14:paraId="0000030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30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FOURTITUDE ASIA</w:t>
      <w:tab/>
      <w:tab/>
      <w:t xml:space="preserve">202201</w:t>
    </w:r>
  </w:p>
  <w:p w:rsidR="00000000" w:rsidDel="00000000" w:rsidP="00000000" w:rsidRDefault="00000000" w:rsidRPr="00000000" w14:paraId="000003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.NET Application Developer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zh-CN" w:val="en-MY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zh-CN" w:val="en-MY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deA">
    <w:name w:val="CodeA"/>
    <w:basedOn w:val="Normal"/>
    <w:next w:val="CodeA"/>
    <w:autoRedefine w:val="0"/>
    <w:hidden w:val="0"/>
    <w:qFormat w:val="0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Times New Roman" w:eastAsia="Times New Roman" w:hAnsi="Courier New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Verdana" w:cs="Times New Roman" w:eastAsia="Times New Roman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table" w:styleId="GridTable4-Accent3">
    <w:name w:val="Grid Table 4 - Accent 3"/>
    <w:basedOn w:val="TableNormal"/>
    <w:next w:val="GridTable4-Accent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4-Accent3"/>
      <w:tblStyleRowBandSize w:val="1"/>
      <w:tblStyleColBandSize w:val="1"/>
      <w:jc w:val="left"/>
      <w:tblBorders>
        <w:top w:color="c9c9c9" w:space="0" w:sz="4" w:val="single"/>
        <w:left w:color="c9c9c9" w:space="0" w:sz="4" w:val="single"/>
        <w:bottom w:color="c9c9c9" w:space="0" w:sz="4" w:val="single"/>
        <w:right w:color="c9c9c9" w:space="0" w:sz="4" w:val="single"/>
        <w:insideH w:color="c9c9c9" w:space="0" w:sz="4" w:val="single"/>
        <w:insideV w:color="c9c9c9" w:space="0" w:sz="4" w:val="single"/>
      </w:tblBorders>
    </w:tblPr>
  </w:style>
  <w:style w:type="table" w:styleId="TableGridLight">
    <w:name w:val="Table Grid Light"/>
    <w:basedOn w:val="TableNormal"/>
    <w:next w:val="TableGridLigh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Light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msonormal">
    <w:name w:val="msonormal"/>
    <w:basedOn w:val="Normal"/>
    <w:next w:val="msonormal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MY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MY"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onfluence-link">
    <w:name w:val="confluence-link"/>
    <w:next w:val="confluence-lin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MY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zh-CN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Q/AQ+2cpEA4yIZQZiPLhcJkRQg==">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2022-01-21T08:36:00Z</dcterms:created>
  <dc:creator>konkeong</dc:creator>
</cp:coreProperties>
</file>